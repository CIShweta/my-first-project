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5BF" w:rsidRPr="005275BF" w:rsidRDefault="005275BF" w:rsidP="005275BF">
      <w:pPr>
        <w:spacing w:before="100" w:beforeAutospacing="1" w:after="100" w:afterAutospacing="1" w:line="240" w:lineRule="auto"/>
        <w:outlineLvl w:val="0"/>
        <w:rPr>
          <w:rFonts w:eastAsia="Times New Roman" w:cstheme="minorHAnsi"/>
          <w:b/>
          <w:bCs/>
          <w:kern w:val="36"/>
          <w:sz w:val="30"/>
          <w:szCs w:val="30"/>
        </w:rPr>
      </w:pPr>
      <w:r w:rsidRPr="005275BF">
        <w:rPr>
          <w:rFonts w:eastAsia="Times New Roman" w:cstheme="minorHAnsi"/>
          <w:b/>
          <w:bCs/>
          <w:kern w:val="36"/>
          <w:sz w:val="30"/>
          <w:szCs w:val="30"/>
        </w:rPr>
        <w:t>FILE SYSTEM HIERARCHY – Directory Structure: RHEL 7</w:t>
      </w:r>
    </w:p>
    <w:p w:rsidR="005275BF" w:rsidRDefault="005275BF" w:rsidP="005275BF">
      <w:pPr>
        <w:pStyle w:val="NormalWeb"/>
      </w:pPr>
      <w:r>
        <w:t>This article is about the High-Level Directory structure in Linux systems. Here we talk about how the mount points are used to describe the file system hierarchy in Linux.</w:t>
      </w:r>
      <w:r>
        <w:br/>
        <w:t xml:space="preserve">If you’re going to learn about Linux or getting started to Linux environment we suggest you keep this directory structure in mind. </w:t>
      </w:r>
      <w:proofErr w:type="gramStart"/>
      <w:r>
        <w:t>Because  In</w:t>
      </w:r>
      <w:proofErr w:type="gramEnd"/>
      <w:r>
        <w:t xml:space="preserve"> Linux  everything is represented as a  file including hardware program, the files are stored in a directory, and every directory contains a file with the tree structure. That called File System Hierarchy.</w:t>
      </w:r>
    </w:p>
    <w:p w:rsidR="005275BF" w:rsidRDefault="005275BF" w:rsidP="005275BF">
      <w:pPr>
        <w:pStyle w:val="NormalWeb"/>
      </w:pPr>
      <w:r>
        <w:t xml:space="preserve">Linux uses single rooted, inverted tree-like file system hierarchy, and according to the FHS, the following mount point is the most important system/user directories in Linux. This is very important to know about Linux File System Hierarchy to manage a Linux Operating system and also to gain knowledge on the default directories which exist on the most of the </w:t>
      </w:r>
      <w:r>
        <w:rPr>
          <w:rStyle w:val="Strong"/>
        </w:rPr>
        <w:t>UNIX/Linux Operating systems</w:t>
      </w:r>
      <w:r>
        <w:t>. The Similar Directory structure you’ll find in all the major Linux Operating Systems.</w:t>
      </w:r>
    </w:p>
    <w:p w:rsidR="005275BF" w:rsidRDefault="005275BF" w:rsidP="005275BF">
      <w:pPr>
        <w:pStyle w:val="NormalWeb"/>
      </w:pPr>
      <w:r>
        <w:t xml:space="preserve">Red Hat Enterprise Linux also follows the FHS standard file system hierarchy. And this file system hierarchy is described in </w:t>
      </w:r>
      <w:r>
        <w:rPr>
          <w:rStyle w:val="Strong"/>
        </w:rPr>
        <w:t xml:space="preserve">man 7 </w:t>
      </w:r>
      <w:proofErr w:type="spellStart"/>
      <w:proofErr w:type="gramStart"/>
      <w:r>
        <w:rPr>
          <w:rStyle w:val="Strong"/>
        </w:rPr>
        <w:t>hier</w:t>
      </w:r>
      <w:proofErr w:type="spellEnd"/>
      <w:r>
        <w:rPr>
          <w:rStyle w:val="Strong"/>
        </w:rPr>
        <w:t>(</w:t>
      </w:r>
      <w:proofErr w:type="gramEnd"/>
      <w:r>
        <w:rPr>
          <w:rStyle w:val="Strong"/>
        </w:rPr>
        <w:t>description of file system hierarchy)</w:t>
      </w:r>
      <w:r>
        <w:t xml:space="preserve">. </w:t>
      </w:r>
      <w:proofErr w:type="gramStart"/>
      <w:r>
        <w:t>the</w:t>
      </w:r>
      <w:proofErr w:type="gramEnd"/>
      <w:r>
        <w:t xml:space="preserve"> most significant directories that will encounter on Red Hat Enterprise Linux.</w:t>
      </w:r>
      <w:r>
        <w:br/>
        <w:t xml:space="preserve">Root Directory / (forward slash): The root Directory has no parent and is represented by a Forward Slash </w:t>
      </w:r>
      <w:r>
        <w:rPr>
          <w:rStyle w:val="Strong"/>
        </w:rPr>
        <w:t>/</w:t>
      </w:r>
      <w:r>
        <w:br/>
        <w:t>Root User – Home Directory</w:t>
      </w:r>
      <w:r>
        <w:rPr>
          <w:rStyle w:val="Strong"/>
        </w:rPr>
        <w:t xml:space="preserve"> (~)</w:t>
      </w:r>
      <w:r>
        <w:t xml:space="preserve"> Tilde symbol and Normal-user home directory (</w:t>
      </w:r>
      <w:r>
        <w:rPr>
          <w:rStyle w:val="Strong"/>
        </w:rPr>
        <w:t>$</w:t>
      </w:r>
      <w:r>
        <w:t>) this is standard symbols in Linux. </w:t>
      </w:r>
    </w:p>
    <w:p w:rsidR="005275BF" w:rsidRDefault="005275BF" w:rsidP="005275BF">
      <w:pPr>
        <w:pStyle w:val="NormalWeb"/>
      </w:pPr>
      <w:r>
        <w:t>The path of the directory or file specifies the directory location and subdirectories path. The path names are mainly 2 types. They are:</w:t>
      </w:r>
    </w:p>
    <w:p w:rsidR="005275BF" w:rsidRDefault="005275BF" w:rsidP="005275BF">
      <w:pPr>
        <w:pStyle w:val="NormalWeb"/>
      </w:pPr>
      <w:r>
        <w:rPr>
          <w:rStyle w:val="Strong"/>
        </w:rPr>
        <w:t>Absolute and Relative Pathnames</w:t>
      </w:r>
    </w:p>
    <w:p w:rsidR="005275BF" w:rsidRDefault="005275BF" w:rsidP="005275BF">
      <w:pPr>
        <w:pStyle w:val="NormalWeb"/>
      </w:pPr>
      <w:r>
        <w:rPr>
          <w:rStyle w:val="Strong"/>
        </w:rPr>
        <w:t>Absolute path names</w:t>
      </w:r>
      <w:r>
        <w:br/>
        <w:t>Begins with a forward slash</w:t>
      </w:r>
      <w:r>
        <w:br/>
        <w:t xml:space="preserve">1. </w:t>
      </w:r>
      <w:proofErr w:type="gramStart"/>
      <w:r>
        <w:t>Complete “road map” to file location</w:t>
      </w:r>
      <w:r>
        <w:br/>
        <w:t>2.</w:t>
      </w:r>
      <w:proofErr w:type="gramEnd"/>
      <w:r>
        <w:t xml:space="preserve"> Can be used </w:t>
      </w:r>
      <w:proofErr w:type="gramStart"/>
      <w:r>
        <w:t>anytime  when</w:t>
      </w:r>
      <w:proofErr w:type="gramEnd"/>
      <w:r>
        <w:t xml:space="preserve"> you wish to specify a file name</w:t>
      </w:r>
    </w:p>
    <w:p w:rsidR="005275BF" w:rsidRDefault="005275BF" w:rsidP="005275BF">
      <w:pPr>
        <w:pStyle w:val="NormalWeb"/>
      </w:pPr>
      <w:r>
        <w:rPr>
          <w:rStyle w:val="Strong"/>
        </w:rPr>
        <w:t xml:space="preserve">Relative path names </w:t>
      </w:r>
      <w:r>
        <w:br/>
        <w:t>1.Do not begin with a slash</w:t>
      </w:r>
      <w:r>
        <w:br/>
        <w:t>2.Specify location relative to your current working</w:t>
      </w:r>
    </w:p>
    <w:p w:rsidR="005275BF" w:rsidRDefault="005275BF" w:rsidP="005275BF">
      <w:pPr>
        <w:pStyle w:val="NormalWeb"/>
      </w:pPr>
      <w:r>
        <w:t>•Names may be up to 255 characters</w:t>
      </w:r>
      <w:r>
        <w:br/>
        <w:t xml:space="preserve">•Can be used all characters except </w:t>
      </w:r>
      <w:r>
        <w:rPr>
          <w:rStyle w:val="Strong"/>
        </w:rPr>
        <w:t>“/”</w:t>
      </w:r>
      <w:r>
        <w:br/>
        <w:t>•Names are case sensitive</w:t>
      </w:r>
      <w:r>
        <w:br/>
        <w:t>•</w:t>
      </w:r>
      <w:proofErr w:type="gramStart"/>
      <w:r>
        <w:t>Everything</w:t>
      </w:r>
      <w:proofErr w:type="gramEnd"/>
      <w:r>
        <w:t xml:space="preserve"> is a file including hardware.</w:t>
      </w:r>
      <w:r>
        <w:br/>
        <w:t>•Every configuration data store as a text file.</w:t>
      </w:r>
      <w:r>
        <w:br/>
        <w:t>•Small and single-purpose program.</w:t>
      </w:r>
      <w:r>
        <w:br/>
        <w:t>•Ability to chain programs together to perform the complex task.</w:t>
      </w:r>
    </w:p>
    <w:p w:rsidR="005275BF" w:rsidRPr="005275BF" w:rsidRDefault="005275BF" w:rsidP="005275BF">
      <w:pPr>
        <w:pStyle w:val="Heading2"/>
        <w:rPr>
          <w:rFonts w:asciiTheme="minorHAnsi" w:hAnsiTheme="minorHAnsi" w:cstheme="minorHAnsi"/>
          <w:sz w:val="30"/>
          <w:szCs w:val="30"/>
        </w:rPr>
      </w:pPr>
      <w:r w:rsidRPr="005275BF">
        <w:rPr>
          <w:rFonts w:asciiTheme="minorHAnsi" w:hAnsiTheme="minorHAnsi" w:cstheme="minorHAnsi"/>
          <w:sz w:val="30"/>
          <w:szCs w:val="30"/>
        </w:rPr>
        <w:lastRenderedPageBreak/>
        <w:t>Linux File System Structure</w:t>
      </w:r>
    </w:p>
    <w:p w:rsidR="00CF2377" w:rsidRDefault="00BC18E7">
      <w:pPr>
        <w:rPr>
          <w:rFonts w:cstheme="minorHAnsi"/>
          <w:sz w:val="30"/>
          <w:szCs w:val="30"/>
        </w:rPr>
      </w:pPr>
    </w:p>
    <w:p w:rsidR="005275BF" w:rsidRDefault="00090160" w:rsidP="00090160">
      <w:pPr>
        <w:ind w:left="-360"/>
        <w:rPr>
          <w:rFonts w:cstheme="minorHAnsi"/>
          <w:sz w:val="30"/>
          <w:szCs w:val="30"/>
        </w:rPr>
      </w:pPr>
      <w:r w:rsidRPr="00090160">
        <w:drawing>
          <wp:inline distT="0" distB="0" distL="0" distR="0" wp14:anchorId="3D72185E" wp14:editId="5D1D9BFF">
            <wp:extent cx="6796128" cy="3842426"/>
            <wp:effectExtent l="0" t="0" r="508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6805697" cy="3847836"/>
                    </a:xfrm>
                    <a:prstGeom prst="rect">
                      <a:avLst/>
                    </a:prstGeom>
                  </pic:spPr>
                </pic:pic>
              </a:graphicData>
            </a:graphic>
          </wp:inline>
        </w:drawing>
      </w:r>
    </w:p>
    <w:p w:rsidR="00090160" w:rsidRDefault="00090160" w:rsidP="00090160">
      <w:pPr>
        <w:tabs>
          <w:tab w:val="left" w:pos="720"/>
        </w:tabs>
        <w:rPr>
          <w:rFonts w:cstheme="minorHAnsi"/>
          <w:sz w:val="30"/>
          <w:szCs w:val="30"/>
        </w:rPr>
      </w:pPr>
    </w:p>
    <w:p w:rsidR="00090160" w:rsidRDefault="00090160" w:rsidP="00090160">
      <w:pPr>
        <w:pStyle w:val="Heading2"/>
        <w:rPr>
          <w:sz w:val="51"/>
          <w:szCs w:val="51"/>
        </w:rPr>
      </w:pPr>
      <w:r>
        <w:rPr>
          <w:rStyle w:val="Strong"/>
          <w:b/>
          <w:bCs/>
          <w:sz w:val="51"/>
          <w:szCs w:val="51"/>
        </w:rPr>
        <w:t xml:space="preserve">Linux File System </w:t>
      </w:r>
      <w:proofErr w:type="gramStart"/>
      <w:r>
        <w:rPr>
          <w:rStyle w:val="Strong"/>
          <w:b/>
          <w:bCs/>
          <w:sz w:val="51"/>
          <w:szCs w:val="51"/>
        </w:rPr>
        <w:t>Hierarchy :</w:t>
      </w:r>
      <w:proofErr w:type="gramEnd"/>
      <w:r>
        <w:rPr>
          <w:rStyle w:val="Strong"/>
          <w:b/>
          <w:bCs/>
          <w:sz w:val="51"/>
          <w:szCs w:val="51"/>
        </w:rPr>
        <w:t xml:space="preserve"> Directories Details and Path names.</w:t>
      </w:r>
    </w:p>
    <w:tbl>
      <w:tblPr>
        <w:tblW w:w="11280" w:type="dxa"/>
        <w:tblCellSpacing w:w="15" w:type="dxa"/>
        <w:tblCellMar>
          <w:top w:w="15" w:type="dxa"/>
          <w:left w:w="15" w:type="dxa"/>
          <w:bottom w:w="15" w:type="dxa"/>
          <w:right w:w="15" w:type="dxa"/>
        </w:tblCellMar>
        <w:tblLook w:val="04A0" w:firstRow="1" w:lastRow="0" w:firstColumn="1" w:lastColumn="0" w:noHBand="0" w:noVBand="1"/>
      </w:tblPr>
      <w:tblGrid>
        <w:gridCol w:w="3102"/>
        <w:gridCol w:w="8178"/>
      </w:tblGrid>
      <w:tr w:rsidR="00090160" w:rsidTr="00090160">
        <w:trPr>
          <w:trHeight w:val="360"/>
          <w:tblCellSpacing w:w="15" w:type="dxa"/>
        </w:trPr>
        <w:tc>
          <w:tcPr>
            <w:tcW w:w="4275" w:type="dxa"/>
            <w:vAlign w:val="center"/>
            <w:hideMark/>
          </w:tcPr>
          <w:p w:rsidR="00090160" w:rsidRDefault="00090160">
            <w:pPr>
              <w:rPr>
                <w:sz w:val="24"/>
                <w:szCs w:val="24"/>
              </w:rPr>
            </w:pPr>
            <w:r>
              <w:rPr>
                <w:rStyle w:val="Strong"/>
              </w:rPr>
              <w:t>/</w:t>
            </w:r>
            <w:r>
              <w:t> </w:t>
            </w:r>
          </w:p>
        </w:tc>
        <w:tc>
          <w:tcPr>
            <w:tcW w:w="11055" w:type="dxa"/>
            <w:vAlign w:val="center"/>
            <w:hideMark/>
          </w:tcPr>
          <w:p w:rsidR="00090160" w:rsidRDefault="00090160">
            <w:pPr>
              <w:rPr>
                <w:sz w:val="24"/>
                <w:szCs w:val="24"/>
              </w:rPr>
            </w:pPr>
            <w:r>
              <w:t xml:space="preserve">This is a top level directory. It is parent directory for all other </w:t>
            </w:r>
            <w:proofErr w:type="gramStart"/>
            <w:r>
              <w:t>directories,</w:t>
            </w:r>
            <w:proofErr w:type="gramEnd"/>
            <w:r>
              <w:t> It is represented by the forward slash (/). This is called Root Directory</w:t>
            </w:r>
          </w:p>
        </w:tc>
      </w:tr>
    </w:tbl>
    <w:p w:rsidR="00090160" w:rsidRDefault="00090160" w:rsidP="00090160">
      <w:pPr>
        <w:rPr>
          <w:vanish/>
        </w:rPr>
      </w:pPr>
    </w:p>
    <w:tbl>
      <w:tblPr>
        <w:tblW w:w="11250" w:type="dxa"/>
        <w:tblCellSpacing w:w="15" w:type="dxa"/>
        <w:tblCellMar>
          <w:top w:w="15" w:type="dxa"/>
          <w:left w:w="15" w:type="dxa"/>
          <w:bottom w:w="15" w:type="dxa"/>
          <w:right w:w="15" w:type="dxa"/>
        </w:tblCellMar>
        <w:tblLook w:val="04A0" w:firstRow="1" w:lastRow="0" w:firstColumn="1" w:lastColumn="0" w:noHBand="0" w:noVBand="1"/>
      </w:tblPr>
      <w:tblGrid>
        <w:gridCol w:w="3012"/>
        <w:gridCol w:w="8238"/>
      </w:tblGrid>
      <w:tr w:rsidR="00090160" w:rsidTr="00090160">
        <w:trPr>
          <w:trHeight w:val="1335"/>
          <w:tblCellSpacing w:w="15" w:type="dxa"/>
        </w:trPr>
        <w:tc>
          <w:tcPr>
            <w:tcW w:w="2640" w:type="dxa"/>
            <w:vAlign w:val="center"/>
            <w:hideMark/>
          </w:tcPr>
          <w:p w:rsidR="00090160" w:rsidRDefault="00090160">
            <w:pPr>
              <w:rPr>
                <w:sz w:val="24"/>
                <w:szCs w:val="24"/>
              </w:rPr>
            </w:pPr>
            <w:r>
              <w:rPr>
                <w:rStyle w:val="Strong"/>
              </w:rPr>
              <w:t>/root</w:t>
            </w:r>
          </w:p>
        </w:tc>
        <w:tc>
          <w:tcPr>
            <w:tcW w:w="7290" w:type="dxa"/>
            <w:vAlign w:val="center"/>
            <w:hideMark/>
          </w:tcPr>
          <w:p w:rsidR="00090160" w:rsidRDefault="00090160">
            <w:pPr>
              <w:pStyle w:val="NormalWeb"/>
            </w:pPr>
            <w:proofErr w:type="gramStart"/>
            <w:r>
              <w:t>it</w:t>
            </w:r>
            <w:proofErr w:type="gramEnd"/>
            <w:r>
              <w:t xml:space="preserve"> is home directory for the root user (</w:t>
            </w:r>
            <w:proofErr w:type="spellStart"/>
            <w:r>
              <w:t>superuser</w:t>
            </w:r>
            <w:proofErr w:type="spellEnd"/>
            <w:r>
              <w:t xml:space="preserve">). It provides the working environment for the root </w:t>
            </w:r>
            <w:proofErr w:type="spellStart"/>
            <w:r>
              <w:t>user.</w:t>
            </w:r>
            <w:r>
              <w:rPr>
                <w:rFonts w:ascii="inherit" w:hAnsi="inherit"/>
              </w:rPr>
              <w:t>Ex</w:t>
            </w:r>
            <w:proofErr w:type="spellEnd"/>
            <w:r>
              <w:rPr>
                <w:rFonts w:ascii="inherit" w:hAnsi="inherit"/>
              </w:rPr>
              <w:t>: C:\Documents and Settings\Administrator</w:t>
            </w:r>
          </w:p>
        </w:tc>
      </w:tr>
    </w:tbl>
    <w:p w:rsidR="00090160" w:rsidRDefault="00090160" w:rsidP="00090160">
      <w:pPr>
        <w:rPr>
          <w:vanish/>
        </w:rPr>
      </w:pPr>
    </w:p>
    <w:tbl>
      <w:tblPr>
        <w:tblW w:w="11235" w:type="dxa"/>
        <w:tblCellSpacing w:w="15" w:type="dxa"/>
        <w:tblCellMar>
          <w:top w:w="15" w:type="dxa"/>
          <w:left w:w="15" w:type="dxa"/>
          <w:bottom w:w="15" w:type="dxa"/>
          <w:right w:w="15" w:type="dxa"/>
        </w:tblCellMar>
        <w:tblLook w:val="04A0" w:firstRow="1" w:lastRow="0" w:firstColumn="1" w:lastColumn="0" w:noHBand="0" w:noVBand="1"/>
      </w:tblPr>
      <w:tblGrid>
        <w:gridCol w:w="3019"/>
        <w:gridCol w:w="8216"/>
      </w:tblGrid>
      <w:tr w:rsidR="00090160" w:rsidTr="00090160">
        <w:trPr>
          <w:tblCellSpacing w:w="15" w:type="dxa"/>
        </w:trPr>
        <w:tc>
          <w:tcPr>
            <w:tcW w:w="2490" w:type="dxa"/>
            <w:vAlign w:val="center"/>
            <w:hideMark/>
          </w:tcPr>
          <w:p w:rsidR="00090160" w:rsidRDefault="00090160">
            <w:pPr>
              <w:rPr>
                <w:sz w:val="24"/>
                <w:szCs w:val="24"/>
              </w:rPr>
            </w:pPr>
            <w:r>
              <w:rPr>
                <w:rStyle w:val="Strong"/>
              </w:rPr>
              <w:t>/home</w:t>
            </w:r>
          </w:p>
        </w:tc>
        <w:tc>
          <w:tcPr>
            <w:tcW w:w="6840" w:type="dxa"/>
            <w:vAlign w:val="center"/>
            <w:hideMark/>
          </w:tcPr>
          <w:p w:rsidR="00090160" w:rsidRDefault="00090160">
            <w:pPr>
              <w:pStyle w:val="NormalWeb"/>
            </w:pPr>
            <w:r>
              <w:t> It is the home directory for other users in Linux. It provides a working environment for other users (other than root). </w:t>
            </w:r>
          </w:p>
          <w:p w:rsidR="00090160" w:rsidRDefault="00090160">
            <w:pPr>
              <w:pStyle w:val="NormalWeb"/>
            </w:pPr>
            <w:ins w:id="0" w:author="Unknown">
              <w:r>
                <w:t xml:space="preserve">Each home directory is owned by the user the directory is assigned to, with no </w:t>
              </w:r>
              <w:r>
                <w:lastRenderedPageBreak/>
                <w:t>access to other users.</w:t>
              </w:r>
              <w:r>
                <w:br/>
                <w:t>c:\Documents and Settings\username</w:t>
              </w:r>
            </w:ins>
          </w:p>
        </w:tc>
      </w:tr>
    </w:tbl>
    <w:p w:rsidR="00090160" w:rsidRDefault="00090160" w:rsidP="00090160">
      <w:pPr>
        <w:rPr>
          <w:vanish/>
        </w:rPr>
      </w:pPr>
    </w:p>
    <w:tbl>
      <w:tblPr>
        <w:tblW w:w="11220" w:type="dxa"/>
        <w:tblCellSpacing w:w="15" w:type="dxa"/>
        <w:tblCellMar>
          <w:top w:w="15" w:type="dxa"/>
          <w:left w:w="15" w:type="dxa"/>
          <w:bottom w:w="15" w:type="dxa"/>
          <w:right w:w="15" w:type="dxa"/>
        </w:tblCellMar>
        <w:tblLook w:val="04A0" w:firstRow="1" w:lastRow="0" w:firstColumn="1" w:lastColumn="0" w:noHBand="0" w:noVBand="1"/>
      </w:tblPr>
      <w:tblGrid>
        <w:gridCol w:w="3006"/>
        <w:gridCol w:w="8214"/>
      </w:tblGrid>
      <w:tr w:rsidR="00090160" w:rsidTr="00090160">
        <w:trPr>
          <w:tblCellSpacing w:w="15" w:type="dxa"/>
        </w:trPr>
        <w:tc>
          <w:tcPr>
            <w:tcW w:w="2730" w:type="dxa"/>
            <w:vAlign w:val="center"/>
            <w:hideMark/>
          </w:tcPr>
          <w:p w:rsidR="00090160" w:rsidRDefault="00090160">
            <w:pPr>
              <w:rPr>
                <w:sz w:val="24"/>
                <w:szCs w:val="24"/>
              </w:rPr>
            </w:pPr>
            <w:r>
              <w:rPr>
                <w:rStyle w:val="Strong"/>
              </w:rPr>
              <w:t>/boot</w:t>
            </w:r>
          </w:p>
        </w:tc>
        <w:tc>
          <w:tcPr>
            <w:tcW w:w="7530" w:type="dxa"/>
            <w:vAlign w:val="center"/>
            <w:hideMark/>
          </w:tcPr>
          <w:p w:rsidR="00090160" w:rsidRDefault="00090160">
            <w:pPr>
              <w:rPr>
                <w:sz w:val="24"/>
                <w:szCs w:val="24"/>
              </w:rPr>
            </w:pPr>
            <w:r>
              <w:t xml:space="preserve">The /boot file system contains the Linux kernel, boot support files, and boot configuration files for Linux. Like </w:t>
            </w:r>
            <w:proofErr w:type="spellStart"/>
            <w:r>
              <w:t>vmlinuz</w:t>
            </w:r>
            <w:proofErr w:type="spellEnd"/>
            <w:r>
              <w:t xml:space="preserve"> (kernel)…. </w:t>
            </w:r>
            <w:proofErr w:type="spellStart"/>
            <w:r>
              <w:t>ntoskrnl</w:t>
            </w:r>
            <w:proofErr w:type="spellEnd"/>
            <w:r>
              <w:br/>
            </w:r>
            <w:proofErr w:type="spellStart"/>
            <w:r>
              <w:t>Initrd</w:t>
            </w:r>
            <w:proofErr w:type="spellEnd"/>
            <w:r>
              <w:t xml:space="preserve"> (</w:t>
            </w:r>
            <w:proofErr w:type="spellStart"/>
            <w:r>
              <w:t>INITial</w:t>
            </w:r>
            <w:proofErr w:type="spellEnd"/>
            <w:r>
              <w:t xml:space="preserve"> Ram Disk) and</w:t>
            </w:r>
            <w:r>
              <w:br/>
              <w:t>GRUB2 (</w:t>
            </w:r>
            <w:proofErr w:type="spellStart"/>
            <w:r>
              <w:t>GRand</w:t>
            </w:r>
            <w:proofErr w:type="spellEnd"/>
            <w:r>
              <w:t xml:space="preserve"> Unified </w:t>
            </w:r>
            <w:proofErr w:type="spellStart"/>
            <w:r>
              <w:t>Bootloader</w:t>
            </w:r>
            <w:proofErr w:type="spellEnd"/>
            <w:r>
              <w:t xml:space="preserve"> v2)…. boot.ini, </w:t>
            </w:r>
            <w:proofErr w:type="spellStart"/>
            <w:r>
              <w:t>ntldr</w:t>
            </w:r>
            <w:proofErr w:type="spellEnd"/>
          </w:p>
        </w:tc>
      </w:tr>
    </w:tbl>
    <w:p w:rsidR="00090160" w:rsidRDefault="00090160" w:rsidP="00090160">
      <w:pPr>
        <w:rPr>
          <w:vanish/>
        </w:rPr>
      </w:pPr>
    </w:p>
    <w:tbl>
      <w:tblPr>
        <w:tblW w:w="11235" w:type="dxa"/>
        <w:tblCellSpacing w:w="15" w:type="dxa"/>
        <w:tblCellMar>
          <w:top w:w="15" w:type="dxa"/>
          <w:left w:w="15" w:type="dxa"/>
          <w:bottom w:w="15" w:type="dxa"/>
          <w:right w:w="15" w:type="dxa"/>
        </w:tblCellMar>
        <w:tblLook w:val="04A0" w:firstRow="1" w:lastRow="0" w:firstColumn="1" w:lastColumn="0" w:noHBand="0" w:noVBand="1"/>
      </w:tblPr>
      <w:tblGrid>
        <w:gridCol w:w="2998"/>
        <w:gridCol w:w="8237"/>
      </w:tblGrid>
      <w:tr w:rsidR="00090160" w:rsidTr="00090160">
        <w:trPr>
          <w:tblCellSpacing w:w="15" w:type="dxa"/>
        </w:trPr>
        <w:tc>
          <w:tcPr>
            <w:tcW w:w="2130" w:type="dxa"/>
            <w:vAlign w:val="center"/>
            <w:hideMark/>
          </w:tcPr>
          <w:p w:rsidR="00090160" w:rsidRDefault="00090160">
            <w:pPr>
              <w:rPr>
                <w:sz w:val="24"/>
                <w:szCs w:val="24"/>
              </w:rPr>
            </w:pPr>
            <w:r>
              <w:rPr>
                <w:rStyle w:val="Strong"/>
              </w:rPr>
              <w:t>/</w:t>
            </w:r>
            <w:proofErr w:type="spellStart"/>
            <w:r>
              <w:rPr>
                <w:rStyle w:val="Strong"/>
              </w:rPr>
              <w:t>etc</w:t>
            </w:r>
            <w:proofErr w:type="spellEnd"/>
          </w:p>
        </w:tc>
        <w:tc>
          <w:tcPr>
            <w:tcW w:w="5910" w:type="dxa"/>
            <w:vAlign w:val="center"/>
            <w:hideMark/>
          </w:tcPr>
          <w:p w:rsidR="00090160" w:rsidRDefault="00090160">
            <w:pPr>
              <w:rPr>
                <w:sz w:val="24"/>
                <w:szCs w:val="24"/>
              </w:rPr>
            </w:pPr>
            <w:r>
              <w:t>Some common sub-directories are—</w:t>
            </w:r>
            <w:proofErr w:type="spellStart"/>
            <w:r>
              <w:t>systemd</w:t>
            </w:r>
            <w:proofErr w:type="spellEnd"/>
            <w:r>
              <w:t xml:space="preserve">, default, </w:t>
            </w:r>
            <w:proofErr w:type="spellStart"/>
            <w:r>
              <w:t>lvm</w:t>
            </w:r>
            <w:proofErr w:type="spellEnd"/>
            <w:proofErr w:type="gramStart"/>
            <w:r>
              <w:t>,</w:t>
            </w:r>
            <w:proofErr w:type="gramEnd"/>
            <w:r>
              <w:br/>
              <w:t xml:space="preserve">and </w:t>
            </w:r>
            <w:proofErr w:type="spellStart"/>
            <w:r>
              <w:t>skel</w:t>
            </w:r>
            <w:proofErr w:type="spellEnd"/>
            <w:r>
              <w:t xml:space="preserve">—which contain configuration files for </w:t>
            </w:r>
            <w:proofErr w:type="spellStart"/>
            <w:r>
              <w:t>systemd</w:t>
            </w:r>
            <w:proofErr w:type="spellEnd"/>
            <w:r>
              <w:t>. That means it contains all configuration files Like /</w:t>
            </w:r>
            <w:proofErr w:type="spellStart"/>
            <w:r>
              <w:t>etc</w:t>
            </w:r>
            <w:proofErr w:type="spellEnd"/>
            <w:r>
              <w:t>/</w:t>
            </w:r>
            <w:proofErr w:type="spellStart"/>
            <w:r>
              <w:t>passwd</w:t>
            </w:r>
            <w:proofErr w:type="spellEnd"/>
            <w:r>
              <w:t>…. User info</w:t>
            </w:r>
            <w:r>
              <w:br/>
              <w:t>/</w:t>
            </w:r>
            <w:proofErr w:type="spellStart"/>
            <w:r>
              <w:t>etc</w:t>
            </w:r>
            <w:proofErr w:type="spellEnd"/>
            <w:r>
              <w:t>/</w:t>
            </w:r>
            <w:proofErr w:type="spellStart"/>
            <w:r>
              <w:t>resolv.conf</w:t>
            </w:r>
            <w:proofErr w:type="spellEnd"/>
            <w:r>
              <w:t>… Preferred DNS</w:t>
            </w:r>
            <w:r>
              <w:br/>
              <w:t>/</w:t>
            </w:r>
            <w:proofErr w:type="spellStart"/>
            <w:r>
              <w:t>etc</w:t>
            </w:r>
            <w:proofErr w:type="spellEnd"/>
            <w:r>
              <w:t>/</w:t>
            </w:r>
            <w:proofErr w:type="spellStart"/>
            <w:r>
              <w:t>dhcpd.conf</w:t>
            </w:r>
            <w:proofErr w:type="spellEnd"/>
            <w:r>
              <w:t>…. DHCP server</w:t>
            </w:r>
            <w:r>
              <w:br/>
              <w:t>C:\windows\system32\dirvers\</w:t>
            </w:r>
          </w:p>
        </w:tc>
      </w:tr>
    </w:tbl>
    <w:p w:rsidR="00090160" w:rsidRDefault="00090160" w:rsidP="00090160">
      <w:pPr>
        <w:rPr>
          <w:vanish/>
        </w:rPr>
      </w:pPr>
    </w:p>
    <w:tbl>
      <w:tblPr>
        <w:tblW w:w="11205" w:type="dxa"/>
        <w:tblCellSpacing w:w="15" w:type="dxa"/>
        <w:tblCellMar>
          <w:top w:w="15" w:type="dxa"/>
          <w:left w:w="15" w:type="dxa"/>
          <w:bottom w:w="15" w:type="dxa"/>
          <w:right w:w="15" w:type="dxa"/>
        </w:tblCellMar>
        <w:tblLook w:val="04A0" w:firstRow="1" w:lastRow="0" w:firstColumn="1" w:lastColumn="0" w:noHBand="0" w:noVBand="1"/>
      </w:tblPr>
      <w:tblGrid>
        <w:gridCol w:w="3318"/>
        <w:gridCol w:w="7887"/>
      </w:tblGrid>
      <w:tr w:rsidR="00090160" w:rsidTr="00090160">
        <w:trPr>
          <w:tblCellSpacing w:w="15" w:type="dxa"/>
        </w:trPr>
        <w:tc>
          <w:tcPr>
            <w:tcW w:w="4170" w:type="dxa"/>
            <w:vAlign w:val="center"/>
            <w:hideMark/>
          </w:tcPr>
          <w:p w:rsidR="00090160" w:rsidRDefault="00090160">
            <w:pPr>
              <w:rPr>
                <w:sz w:val="24"/>
                <w:szCs w:val="24"/>
              </w:rPr>
            </w:pPr>
            <w:r>
              <w:rPr>
                <w:rStyle w:val="Strong"/>
              </w:rPr>
              <w:t>/</w:t>
            </w:r>
            <w:proofErr w:type="spellStart"/>
            <w:r>
              <w:rPr>
                <w:rStyle w:val="Strong"/>
              </w:rPr>
              <w:t>usr</w:t>
            </w:r>
            <w:proofErr w:type="spellEnd"/>
          </w:p>
        </w:tc>
        <w:tc>
          <w:tcPr>
            <w:tcW w:w="8340" w:type="dxa"/>
            <w:vAlign w:val="center"/>
            <w:hideMark/>
          </w:tcPr>
          <w:p w:rsidR="00090160" w:rsidRDefault="00090160">
            <w:pPr>
              <w:pStyle w:val="NormalWeb"/>
            </w:pPr>
            <w:r>
              <w:t> </w:t>
            </w:r>
            <w:proofErr w:type="gramStart"/>
            <w:r>
              <w:t>by</w:t>
            </w:r>
            <w:proofErr w:type="gramEnd"/>
            <w:r>
              <w:t xml:space="preserve"> default </w:t>
            </w:r>
            <w:proofErr w:type="spellStart"/>
            <w:r>
              <w:t>Softwares</w:t>
            </w:r>
            <w:proofErr w:type="spellEnd"/>
            <w:r>
              <w:t xml:space="preserve"> are installed in </w:t>
            </w:r>
            <w:r>
              <w:rPr>
                <w:rStyle w:val="Strong"/>
              </w:rPr>
              <w:t>/</w:t>
            </w:r>
            <w:proofErr w:type="spellStart"/>
            <w:r>
              <w:rPr>
                <w:rStyle w:val="Strong"/>
              </w:rPr>
              <w:t>usr</w:t>
            </w:r>
            <w:proofErr w:type="spellEnd"/>
            <w:r>
              <w:t xml:space="preserve"> directory (UNIX Sharable Resources). This file system is mounted read-only. Some of the important sub-directories under /</w:t>
            </w:r>
            <w:proofErr w:type="spellStart"/>
            <w:r>
              <w:t>usr</w:t>
            </w:r>
            <w:proofErr w:type="spellEnd"/>
            <w:r>
              <w:t xml:space="preserve"> are: /usr/lib, /usr/bin, /usr/sbin, /usr/local, /usr/include, /usr/share and /</w:t>
            </w:r>
            <w:proofErr w:type="spellStart"/>
            <w:r>
              <w:t>usr</w:t>
            </w:r>
            <w:proofErr w:type="spellEnd"/>
            <w:r>
              <w:t>/</w:t>
            </w:r>
            <w:proofErr w:type="spellStart"/>
            <w:r>
              <w:t>src</w:t>
            </w:r>
            <w:proofErr w:type="spellEnd"/>
            <w:r>
              <w:t>.  ex: c:\program files</w:t>
            </w:r>
          </w:p>
        </w:tc>
      </w:tr>
    </w:tbl>
    <w:p w:rsidR="00090160" w:rsidRDefault="00090160" w:rsidP="00090160">
      <w:pPr>
        <w:rPr>
          <w:vanish/>
        </w:rPr>
      </w:pPr>
    </w:p>
    <w:tbl>
      <w:tblPr>
        <w:tblW w:w="11205" w:type="dxa"/>
        <w:tblCellSpacing w:w="15" w:type="dxa"/>
        <w:tblCellMar>
          <w:top w:w="15" w:type="dxa"/>
          <w:left w:w="15" w:type="dxa"/>
          <w:bottom w:w="15" w:type="dxa"/>
          <w:right w:w="15" w:type="dxa"/>
        </w:tblCellMar>
        <w:tblLook w:val="04A0" w:firstRow="1" w:lastRow="0" w:firstColumn="1" w:lastColumn="0" w:noHBand="0" w:noVBand="1"/>
      </w:tblPr>
      <w:tblGrid>
        <w:gridCol w:w="2962"/>
        <w:gridCol w:w="8243"/>
      </w:tblGrid>
      <w:tr w:rsidR="00090160" w:rsidTr="00090160">
        <w:trPr>
          <w:tblCellSpacing w:w="15" w:type="dxa"/>
        </w:trPr>
        <w:tc>
          <w:tcPr>
            <w:tcW w:w="2925" w:type="dxa"/>
            <w:vAlign w:val="center"/>
            <w:hideMark/>
          </w:tcPr>
          <w:p w:rsidR="00090160" w:rsidRDefault="00090160">
            <w:pPr>
              <w:rPr>
                <w:sz w:val="24"/>
                <w:szCs w:val="24"/>
              </w:rPr>
            </w:pPr>
            <w:r>
              <w:rPr>
                <w:rStyle w:val="Strong"/>
              </w:rPr>
              <w:t>/opt</w:t>
            </w:r>
          </w:p>
        </w:tc>
        <w:tc>
          <w:tcPr>
            <w:tcW w:w="8220" w:type="dxa"/>
            <w:vAlign w:val="center"/>
            <w:hideMark/>
          </w:tcPr>
          <w:p w:rsidR="00090160" w:rsidRDefault="00090160">
            <w:pPr>
              <w:rPr>
                <w:sz w:val="24"/>
                <w:szCs w:val="24"/>
              </w:rPr>
            </w:pPr>
            <w:r>
              <w:t xml:space="preserve">This file system holds additional software installed on the system. A sub-directory is created </w:t>
            </w:r>
            <w:proofErr w:type="gramStart"/>
            <w:r>
              <w:t>for each installed software</w:t>
            </w:r>
            <w:proofErr w:type="gramEnd"/>
            <w:r>
              <w:t>. It is optional directory for /</w:t>
            </w:r>
            <w:proofErr w:type="spellStart"/>
            <w:r>
              <w:t>usr</w:t>
            </w:r>
            <w:proofErr w:type="spellEnd"/>
            <w:r>
              <w:br/>
              <w:t>It contains third party software’s</w:t>
            </w:r>
            <w:r>
              <w:br/>
              <w:t>c:\program files</w:t>
            </w:r>
          </w:p>
        </w:tc>
      </w:tr>
    </w:tbl>
    <w:p w:rsidR="00090160" w:rsidRDefault="00090160" w:rsidP="00090160">
      <w:pPr>
        <w:rPr>
          <w:vanish/>
        </w:rPr>
      </w:pPr>
    </w:p>
    <w:tbl>
      <w:tblPr>
        <w:tblW w:w="11175" w:type="dxa"/>
        <w:tblCellSpacing w:w="15" w:type="dxa"/>
        <w:tblCellMar>
          <w:top w:w="15" w:type="dxa"/>
          <w:left w:w="15" w:type="dxa"/>
          <w:bottom w:w="15" w:type="dxa"/>
          <w:right w:w="15" w:type="dxa"/>
        </w:tblCellMar>
        <w:tblLook w:val="04A0" w:firstRow="1" w:lastRow="0" w:firstColumn="1" w:lastColumn="0" w:noHBand="0" w:noVBand="1"/>
      </w:tblPr>
      <w:tblGrid>
        <w:gridCol w:w="2947"/>
        <w:gridCol w:w="8228"/>
      </w:tblGrid>
      <w:tr w:rsidR="00090160" w:rsidTr="00090160">
        <w:trPr>
          <w:tblCellSpacing w:w="15" w:type="dxa"/>
        </w:trPr>
        <w:tc>
          <w:tcPr>
            <w:tcW w:w="2910" w:type="dxa"/>
            <w:vAlign w:val="center"/>
            <w:hideMark/>
          </w:tcPr>
          <w:p w:rsidR="00090160" w:rsidRDefault="00090160">
            <w:pPr>
              <w:rPr>
                <w:sz w:val="24"/>
                <w:szCs w:val="24"/>
              </w:rPr>
            </w:pPr>
            <w:r>
              <w:rPr>
                <w:rStyle w:val="Strong"/>
              </w:rPr>
              <w:t>/bin</w:t>
            </w:r>
          </w:p>
        </w:tc>
        <w:tc>
          <w:tcPr>
            <w:tcW w:w="8205" w:type="dxa"/>
            <w:vAlign w:val="center"/>
            <w:hideMark/>
          </w:tcPr>
          <w:p w:rsidR="00090160" w:rsidRDefault="00090160">
            <w:pPr>
              <w:rPr>
                <w:sz w:val="24"/>
                <w:szCs w:val="24"/>
              </w:rPr>
            </w:pPr>
            <w:r>
              <w:t> it contains commands used by all users</w:t>
            </w:r>
            <w:r>
              <w:br/>
              <w:t>(Binary files)</w:t>
            </w:r>
          </w:p>
        </w:tc>
      </w:tr>
    </w:tbl>
    <w:p w:rsidR="00090160" w:rsidRDefault="00090160" w:rsidP="00090160">
      <w:pPr>
        <w:rPr>
          <w:vanish/>
        </w:rPr>
      </w:pPr>
    </w:p>
    <w:tbl>
      <w:tblPr>
        <w:tblW w:w="11175" w:type="dxa"/>
        <w:tblCellSpacing w:w="15" w:type="dxa"/>
        <w:tblCellMar>
          <w:top w:w="15" w:type="dxa"/>
          <w:left w:w="15" w:type="dxa"/>
          <w:bottom w:w="15" w:type="dxa"/>
          <w:right w:w="15" w:type="dxa"/>
        </w:tblCellMar>
        <w:tblLook w:val="04A0" w:firstRow="1" w:lastRow="0" w:firstColumn="1" w:lastColumn="0" w:noHBand="0" w:noVBand="1"/>
      </w:tblPr>
      <w:tblGrid>
        <w:gridCol w:w="2926"/>
        <w:gridCol w:w="8249"/>
      </w:tblGrid>
      <w:tr w:rsidR="00090160" w:rsidTr="00090160">
        <w:trPr>
          <w:tblCellSpacing w:w="15" w:type="dxa"/>
        </w:trPr>
        <w:tc>
          <w:tcPr>
            <w:tcW w:w="2865" w:type="dxa"/>
            <w:vAlign w:val="center"/>
            <w:hideMark/>
          </w:tcPr>
          <w:p w:rsidR="00090160" w:rsidRDefault="00090160">
            <w:pPr>
              <w:rPr>
                <w:sz w:val="24"/>
                <w:szCs w:val="24"/>
              </w:rPr>
            </w:pPr>
            <w:r>
              <w:rPr>
                <w:rStyle w:val="Strong"/>
              </w:rPr>
              <w:t>/</w:t>
            </w:r>
            <w:proofErr w:type="spellStart"/>
            <w:r>
              <w:rPr>
                <w:rStyle w:val="Strong"/>
              </w:rPr>
              <w:t>sbin</w:t>
            </w:r>
            <w:proofErr w:type="spellEnd"/>
          </w:p>
        </w:tc>
        <w:tc>
          <w:tcPr>
            <w:tcW w:w="8160" w:type="dxa"/>
            <w:vAlign w:val="center"/>
            <w:hideMark/>
          </w:tcPr>
          <w:p w:rsidR="00090160" w:rsidRDefault="00090160">
            <w:pPr>
              <w:rPr>
                <w:sz w:val="24"/>
                <w:szCs w:val="24"/>
              </w:rPr>
            </w:pPr>
            <w:r>
              <w:t>it contains commands used by only Super User (root)</w:t>
            </w:r>
            <w:r>
              <w:br/>
              <w:t>(Super user’s binary files)</w:t>
            </w:r>
          </w:p>
        </w:tc>
      </w:tr>
    </w:tbl>
    <w:p w:rsidR="00090160" w:rsidRDefault="00090160" w:rsidP="00090160">
      <w:pPr>
        <w:rPr>
          <w:vanish/>
        </w:rPr>
      </w:pPr>
    </w:p>
    <w:tbl>
      <w:tblPr>
        <w:tblW w:w="11160" w:type="dxa"/>
        <w:tblCellSpacing w:w="15" w:type="dxa"/>
        <w:tblCellMar>
          <w:top w:w="15" w:type="dxa"/>
          <w:left w:w="15" w:type="dxa"/>
          <w:bottom w:w="15" w:type="dxa"/>
          <w:right w:w="15" w:type="dxa"/>
        </w:tblCellMar>
        <w:tblLook w:val="04A0" w:firstRow="1" w:lastRow="0" w:firstColumn="1" w:lastColumn="0" w:noHBand="0" w:noVBand="1"/>
      </w:tblPr>
      <w:tblGrid>
        <w:gridCol w:w="2917"/>
        <w:gridCol w:w="8243"/>
      </w:tblGrid>
      <w:tr w:rsidR="00090160" w:rsidTr="00090160">
        <w:trPr>
          <w:tblCellSpacing w:w="15" w:type="dxa"/>
        </w:trPr>
        <w:tc>
          <w:tcPr>
            <w:tcW w:w="2880" w:type="dxa"/>
            <w:vAlign w:val="center"/>
            <w:hideMark/>
          </w:tcPr>
          <w:p w:rsidR="00090160" w:rsidRDefault="00090160">
            <w:pPr>
              <w:rPr>
                <w:sz w:val="24"/>
                <w:szCs w:val="24"/>
              </w:rPr>
            </w:pPr>
            <w:r>
              <w:rPr>
                <w:rStyle w:val="Strong"/>
              </w:rPr>
              <w:t>/</w:t>
            </w:r>
            <w:proofErr w:type="spellStart"/>
            <w:r>
              <w:rPr>
                <w:rStyle w:val="Strong"/>
              </w:rPr>
              <w:t>dev</w:t>
            </w:r>
            <w:proofErr w:type="spellEnd"/>
          </w:p>
        </w:tc>
        <w:tc>
          <w:tcPr>
            <w:tcW w:w="8220" w:type="dxa"/>
            <w:vAlign w:val="center"/>
            <w:hideMark/>
          </w:tcPr>
          <w:p w:rsidR="00090160" w:rsidRDefault="00090160">
            <w:pPr>
              <w:rPr>
                <w:sz w:val="24"/>
                <w:szCs w:val="24"/>
              </w:rPr>
            </w:pPr>
            <w:r>
              <w:t>it contains device files</w:t>
            </w:r>
            <w:r>
              <w:br/>
              <w:t>Like /</w:t>
            </w:r>
            <w:proofErr w:type="spellStart"/>
            <w:r>
              <w:t>dev</w:t>
            </w:r>
            <w:proofErr w:type="spellEnd"/>
            <w:r>
              <w:t>/</w:t>
            </w:r>
            <w:proofErr w:type="spellStart"/>
            <w:r>
              <w:t>hda</w:t>
            </w:r>
            <w:proofErr w:type="spellEnd"/>
            <w:r>
              <w:t xml:space="preserve"> … for hard disk</w:t>
            </w:r>
            <w:r>
              <w:br/>
              <w:t>/</w:t>
            </w:r>
            <w:proofErr w:type="spellStart"/>
            <w:r>
              <w:t>dev</w:t>
            </w:r>
            <w:proofErr w:type="spellEnd"/>
            <w:r>
              <w:t>/</w:t>
            </w:r>
            <w:proofErr w:type="spellStart"/>
            <w:r>
              <w:t>cdrom</w:t>
            </w:r>
            <w:proofErr w:type="spellEnd"/>
            <w:r>
              <w:t xml:space="preserve"> … for </w:t>
            </w:r>
            <w:proofErr w:type="spellStart"/>
            <w:r>
              <w:t>cdrom</w:t>
            </w:r>
            <w:proofErr w:type="spellEnd"/>
            <w:r>
              <w:t xml:space="preserve"> Similar to devise manager of windows</w:t>
            </w:r>
          </w:p>
        </w:tc>
      </w:tr>
    </w:tbl>
    <w:p w:rsidR="00090160" w:rsidRDefault="00090160" w:rsidP="00090160">
      <w:pPr>
        <w:rPr>
          <w:vanish/>
        </w:rPr>
      </w:pPr>
    </w:p>
    <w:tbl>
      <w:tblPr>
        <w:tblW w:w="11175" w:type="dxa"/>
        <w:tblCellSpacing w:w="15" w:type="dxa"/>
        <w:tblCellMar>
          <w:top w:w="15" w:type="dxa"/>
          <w:left w:w="15" w:type="dxa"/>
          <w:bottom w:w="15" w:type="dxa"/>
          <w:right w:w="15" w:type="dxa"/>
        </w:tblCellMar>
        <w:tblLook w:val="04A0" w:firstRow="1" w:lastRow="0" w:firstColumn="1" w:lastColumn="0" w:noHBand="0" w:noVBand="1"/>
      </w:tblPr>
      <w:tblGrid>
        <w:gridCol w:w="2936"/>
        <w:gridCol w:w="8239"/>
      </w:tblGrid>
      <w:tr w:rsidR="00090160" w:rsidTr="00090160">
        <w:trPr>
          <w:tblCellSpacing w:w="15" w:type="dxa"/>
        </w:trPr>
        <w:tc>
          <w:tcPr>
            <w:tcW w:w="2355" w:type="dxa"/>
            <w:vAlign w:val="center"/>
            <w:hideMark/>
          </w:tcPr>
          <w:p w:rsidR="00090160" w:rsidRDefault="00090160">
            <w:pPr>
              <w:rPr>
                <w:sz w:val="24"/>
                <w:szCs w:val="24"/>
              </w:rPr>
            </w:pPr>
            <w:r>
              <w:rPr>
                <w:rStyle w:val="Strong"/>
              </w:rPr>
              <w:t>/</w:t>
            </w:r>
            <w:proofErr w:type="spellStart"/>
            <w:r>
              <w:rPr>
                <w:rStyle w:val="Strong"/>
              </w:rPr>
              <w:t>proc</w:t>
            </w:r>
            <w:proofErr w:type="spellEnd"/>
          </w:p>
        </w:tc>
        <w:tc>
          <w:tcPr>
            <w:tcW w:w="6675" w:type="dxa"/>
            <w:vAlign w:val="center"/>
            <w:hideMark/>
          </w:tcPr>
          <w:p w:rsidR="00090160" w:rsidRDefault="00090160">
            <w:pPr>
              <w:rPr>
                <w:sz w:val="24"/>
                <w:szCs w:val="24"/>
              </w:rPr>
            </w:pPr>
            <w:r>
              <w:t> it contain process files</w:t>
            </w:r>
            <w:r>
              <w:br/>
              <w:t>Its contents are not permanent, they keep changing</w:t>
            </w:r>
            <w:r>
              <w:br/>
              <w:t>It is also called as Virtual Directory</w:t>
            </w:r>
            <w:r>
              <w:br/>
              <w:t>Its file contain useful information used by OS</w:t>
            </w:r>
            <w:r>
              <w:br/>
              <w:t>like /</w:t>
            </w:r>
            <w:proofErr w:type="spellStart"/>
            <w:r>
              <w:t>proc</w:t>
            </w:r>
            <w:proofErr w:type="spellEnd"/>
            <w:r>
              <w:t>/</w:t>
            </w:r>
            <w:proofErr w:type="spellStart"/>
            <w:r>
              <w:t>meminfo</w:t>
            </w:r>
            <w:proofErr w:type="spellEnd"/>
            <w:r>
              <w:t xml:space="preserve"> … information of RAM/SWAP</w:t>
            </w:r>
            <w:r>
              <w:br/>
              <w:t>/</w:t>
            </w:r>
            <w:proofErr w:type="spellStart"/>
            <w:r>
              <w:t>proc</w:t>
            </w:r>
            <w:proofErr w:type="spellEnd"/>
            <w:r>
              <w:t>/</w:t>
            </w:r>
            <w:proofErr w:type="spellStart"/>
            <w:r>
              <w:t>cpuinfo</w:t>
            </w:r>
            <w:proofErr w:type="spellEnd"/>
            <w:r>
              <w:t xml:space="preserve"> … information of CPU</w:t>
            </w:r>
          </w:p>
        </w:tc>
      </w:tr>
    </w:tbl>
    <w:p w:rsidR="00090160" w:rsidRDefault="00090160" w:rsidP="00090160">
      <w:pPr>
        <w:rPr>
          <w:vanish/>
        </w:rPr>
      </w:pPr>
    </w:p>
    <w:tbl>
      <w:tblPr>
        <w:tblW w:w="11175" w:type="dxa"/>
        <w:tblCellSpacing w:w="15" w:type="dxa"/>
        <w:tblCellMar>
          <w:top w:w="15" w:type="dxa"/>
          <w:left w:w="15" w:type="dxa"/>
          <w:bottom w:w="15" w:type="dxa"/>
          <w:right w:w="15" w:type="dxa"/>
        </w:tblCellMar>
        <w:tblLook w:val="04A0" w:firstRow="1" w:lastRow="0" w:firstColumn="1" w:lastColumn="0" w:noHBand="0" w:noVBand="1"/>
      </w:tblPr>
      <w:tblGrid>
        <w:gridCol w:w="2910"/>
        <w:gridCol w:w="8265"/>
      </w:tblGrid>
      <w:tr w:rsidR="00090160" w:rsidTr="00090160">
        <w:trPr>
          <w:tblCellSpacing w:w="15" w:type="dxa"/>
        </w:trPr>
        <w:tc>
          <w:tcPr>
            <w:tcW w:w="2520" w:type="dxa"/>
            <w:vAlign w:val="center"/>
            <w:hideMark/>
          </w:tcPr>
          <w:p w:rsidR="00090160" w:rsidRDefault="00090160">
            <w:pPr>
              <w:rPr>
                <w:sz w:val="24"/>
                <w:szCs w:val="24"/>
              </w:rPr>
            </w:pPr>
            <w:r>
              <w:rPr>
                <w:rStyle w:val="Strong"/>
              </w:rPr>
              <w:t>/</w:t>
            </w:r>
            <w:proofErr w:type="spellStart"/>
            <w:r>
              <w:rPr>
                <w:rStyle w:val="Strong"/>
              </w:rPr>
              <w:t>var</w:t>
            </w:r>
            <w:proofErr w:type="spellEnd"/>
          </w:p>
        </w:tc>
        <w:tc>
          <w:tcPr>
            <w:tcW w:w="7230" w:type="dxa"/>
            <w:vAlign w:val="center"/>
            <w:hideMark/>
          </w:tcPr>
          <w:p w:rsidR="00090160" w:rsidRDefault="00090160">
            <w:pPr>
              <w:rPr>
                <w:sz w:val="24"/>
                <w:szCs w:val="24"/>
              </w:rPr>
            </w:pPr>
            <w:proofErr w:type="gramStart"/>
            <w:r>
              <w:t>contains</w:t>
            </w:r>
            <w:proofErr w:type="gramEnd"/>
            <w:r>
              <w:t xml:space="preserve"> data that frequently changes while the system is operational. Files holding log, status, spool, lock, and</w:t>
            </w:r>
            <w:r>
              <w:br/>
            </w:r>
            <w:r>
              <w:lastRenderedPageBreak/>
              <w:t xml:space="preserve">other dynamic data are located in this file system. </w:t>
            </w:r>
            <w:proofErr w:type="gramStart"/>
            <w:r>
              <w:t>it</w:t>
            </w:r>
            <w:proofErr w:type="gramEnd"/>
            <w:r>
              <w:t xml:space="preserve"> is containing variable data like mails, log files ex: /</w:t>
            </w:r>
            <w:proofErr w:type="spellStart"/>
            <w:r>
              <w:t>var</w:t>
            </w:r>
            <w:proofErr w:type="spellEnd"/>
            <w:r>
              <w:t>/log, /</w:t>
            </w:r>
            <w:proofErr w:type="spellStart"/>
            <w:r>
              <w:t>var</w:t>
            </w:r>
            <w:proofErr w:type="spellEnd"/>
            <w:r>
              <w:t>/opt,/</w:t>
            </w:r>
            <w:proofErr w:type="spellStart"/>
            <w:r>
              <w:t>var</w:t>
            </w:r>
            <w:proofErr w:type="spellEnd"/>
            <w:r>
              <w:t>/spool and /</w:t>
            </w:r>
            <w:proofErr w:type="spellStart"/>
            <w:r>
              <w:t>var</w:t>
            </w:r>
            <w:proofErr w:type="spellEnd"/>
            <w:r>
              <w:t>/</w:t>
            </w:r>
            <w:proofErr w:type="spellStart"/>
            <w:r>
              <w:t>tmp</w:t>
            </w:r>
            <w:proofErr w:type="spellEnd"/>
            <w:r>
              <w:t>.</w:t>
            </w:r>
          </w:p>
        </w:tc>
      </w:tr>
    </w:tbl>
    <w:p w:rsidR="00090160" w:rsidRDefault="00090160" w:rsidP="00090160">
      <w:pPr>
        <w:rPr>
          <w:vanish/>
        </w:rPr>
      </w:pPr>
    </w:p>
    <w:tbl>
      <w:tblPr>
        <w:tblW w:w="11145" w:type="dxa"/>
        <w:tblCellSpacing w:w="15" w:type="dxa"/>
        <w:tblCellMar>
          <w:top w:w="15" w:type="dxa"/>
          <w:left w:w="15" w:type="dxa"/>
          <w:bottom w:w="15" w:type="dxa"/>
          <w:right w:w="15" w:type="dxa"/>
        </w:tblCellMar>
        <w:tblLook w:val="04A0" w:firstRow="1" w:lastRow="0" w:firstColumn="1" w:lastColumn="0" w:noHBand="0" w:noVBand="1"/>
      </w:tblPr>
      <w:tblGrid>
        <w:gridCol w:w="2873"/>
        <w:gridCol w:w="8272"/>
      </w:tblGrid>
      <w:tr w:rsidR="00090160" w:rsidTr="00090160">
        <w:trPr>
          <w:tblCellSpacing w:w="15" w:type="dxa"/>
        </w:trPr>
        <w:tc>
          <w:tcPr>
            <w:tcW w:w="2625" w:type="dxa"/>
            <w:vAlign w:val="center"/>
            <w:hideMark/>
          </w:tcPr>
          <w:p w:rsidR="00090160" w:rsidRDefault="00090160">
            <w:pPr>
              <w:rPr>
                <w:sz w:val="24"/>
                <w:szCs w:val="24"/>
              </w:rPr>
            </w:pPr>
            <w:r>
              <w:rPr>
                <w:rStyle w:val="Strong"/>
              </w:rPr>
              <w:t>/</w:t>
            </w:r>
            <w:proofErr w:type="spellStart"/>
            <w:r>
              <w:rPr>
                <w:rStyle w:val="Strong"/>
              </w:rPr>
              <w:t>mnt</w:t>
            </w:r>
            <w:proofErr w:type="spellEnd"/>
          </w:p>
        </w:tc>
        <w:tc>
          <w:tcPr>
            <w:tcW w:w="7635" w:type="dxa"/>
            <w:vAlign w:val="center"/>
            <w:hideMark/>
          </w:tcPr>
          <w:p w:rsidR="00090160" w:rsidRDefault="00090160">
            <w:pPr>
              <w:rPr>
                <w:sz w:val="24"/>
                <w:szCs w:val="24"/>
              </w:rPr>
            </w:pPr>
            <w:r>
              <w:t> This directory is used to mount a file system temporarily. It is empty by default</w:t>
            </w:r>
          </w:p>
        </w:tc>
      </w:tr>
    </w:tbl>
    <w:p w:rsidR="00090160" w:rsidRDefault="00090160" w:rsidP="00090160">
      <w:pPr>
        <w:rPr>
          <w:vanish/>
        </w:rPr>
      </w:pPr>
    </w:p>
    <w:tbl>
      <w:tblPr>
        <w:tblW w:w="11145" w:type="dxa"/>
        <w:tblCellSpacing w:w="15" w:type="dxa"/>
        <w:tblCellMar>
          <w:top w:w="15" w:type="dxa"/>
          <w:left w:w="15" w:type="dxa"/>
          <w:bottom w:w="15" w:type="dxa"/>
          <w:right w:w="15" w:type="dxa"/>
        </w:tblCellMar>
        <w:tblLook w:val="04A0" w:firstRow="1" w:lastRow="0" w:firstColumn="1" w:lastColumn="0" w:noHBand="0" w:noVBand="1"/>
      </w:tblPr>
      <w:tblGrid>
        <w:gridCol w:w="2865"/>
        <w:gridCol w:w="8280"/>
      </w:tblGrid>
      <w:tr w:rsidR="00090160" w:rsidTr="00090160">
        <w:trPr>
          <w:tblCellSpacing w:w="15" w:type="dxa"/>
        </w:trPr>
        <w:tc>
          <w:tcPr>
            <w:tcW w:w="2805" w:type="dxa"/>
            <w:vAlign w:val="center"/>
            <w:hideMark/>
          </w:tcPr>
          <w:p w:rsidR="00090160" w:rsidRDefault="00090160">
            <w:pPr>
              <w:rPr>
                <w:sz w:val="24"/>
                <w:szCs w:val="24"/>
              </w:rPr>
            </w:pPr>
            <w:r>
              <w:rPr>
                <w:rStyle w:val="Strong"/>
              </w:rPr>
              <w:t>/media</w:t>
            </w:r>
          </w:p>
        </w:tc>
        <w:tc>
          <w:tcPr>
            <w:tcW w:w="8190" w:type="dxa"/>
            <w:vAlign w:val="center"/>
            <w:hideMark/>
          </w:tcPr>
          <w:p w:rsidR="00090160" w:rsidRDefault="00090160">
            <w:pPr>
              <w:rPr>
                <w:sz w:val="24"/>
                <w:szCs w:val="24"/>
              </w:rPr>
            </w:pPr>
            <w:r>
              <w:t> This directory is used by the system to automatically mount removable media, such as floppy, CD, DVD, USB, and Zip drives. it contains all of the removable media like CD-ROM, pen drive</w:t>
            </w:r>
          </w:p>
        </w:tc>
      </w:tr>
    </w:tbl>
    <w:p w:rsidR="00090160" w:rsidRDefault="00090160" w:rsidP="00090160">
      <w:pPr>
        <w:rPr>
          <w:vanish/>
        </w:rPr>
      </w:pPr>
    </w:p>
    <w:tbl>
      <w:tblPr>
        <w:tblW w:w="11145" w:type="dxa"/>
        <w:tblCellSpacing w:w="15" w:type="dxa"/>
        <w:tblCellMar>
          <w:top w:w="15" w:type="dxa"/>
          <w:left w:w="15" w:type="dxa"/>
          <w:bottom w:w="15" w:type="dxa"/>
          <w:right w:w="15" w:type="dxa"/>
        </w:tblCellMar>
        <w:tblLook w:val="04A0" w:firstRow="1" w:lastRow="0" w:firstColumn="1" w:lastColumn="0" w:noHBand="0" w:noVBand="1"/>
      </w:tblPr>
      <w:tblGrid>
        <w:gridCol w:w="2875"/>
        <w:gridCol w:w="8270"/>
      </w:tblGrid>
      <w:tr w:rsidR="00090160" w:rsidTr="00090160">
        <w:trPr>
          <w:tblCellSpacing w:w="15" w:type="dxa"/>
        </w:trPr>
        <w:tc>
          <w:tcPr>
            <w:tcW w:w="2565" w:type="dxa"/>
            <w:vAlign w:val="center"/>
            <w:hideMark/>
          </w:tcPr>
          <w:p w:rsidR="00090160" w:rsidRDefault="00090160">
            <w:pPr>
              <w:rPr>
                <w:sz w:val="24"/>
                <w:szCs w:val="24"/>
              </w:rPr>
            </w:pPr>
            <w:r>
              <w:rPr>
                <w:rStyle w:val="Strong"/>
              </w:rPr>
              <w:t>/lib</w:t>
            </w:r>
          </w:p>
        </w:tc>
        <w:tc>
          <w:tcPr>
            <w:tcW w:w="7455" w:type="dxa"/>
            <w:vAlign w:val="center"/>
            <w:hideMark/>
          </w:tcPr>
          <w:p w:rsidR="00090160" w:rsidRDefault="00090160">
            <w:pPr>
              <w:rPr>
                <w:sz w:val="24"/>
                <w:szCs w:val="24"/>
              </w:rPr>
            </w:pPr>
            <w:r>
              <w:t> </w:t>
            </w:r>
            <w:proofErr w:type="gramStart"/>
            <w:r>
              <w:t>it</w:t>
            </w:r>
            <w:proofErr w:type="gramEnd"/>
            <w:r>
              <w:t xml:space="preserve"> contains library files which are used by OS</w:t>
            </w:r>
            <w:r>
              <w:br/>
              <w:t xml:space="preserve">It is similar to </w:t>
            </w:r>
            <w:proofErr w:type="spellStart"/>
            <w:r>
              <w:t>dll</w:t>
            </w:r>
            <w:proofErr w:type="spellEnd"/>
            <w:r>
              <w:t xml:space="preserve"> files of windows. Library files in Linux are SO (shared object) files</w:t>
            </w:r>
          </w:p>
        </w:tc>
      </w:tr>
    </w:tbl>
    <w:p w:rsidR="00090160" w:rsidRDefault="00090160" w:rsidP="00090160">
      <w:pPr>
        <w:pStyle w:val="NormalWeb"/>
      </w:pPr>
      <w:r>
        <w:rPr>
          <w:rStyle w:val="Strong"/>
        </w:rPr>
        <w:t>Conclusion:</w:t>
      </w:r>
      <w:r>
        <w:t xml:space="preserve"> Here you can find the default directories and their path details. If you know these details, then it is easy to understand the Linux architecture.  Every Directory contains files and subdirectories.</w:t>
      </w:r>
    </w:p>
    <w:p w:rsidR="00090160" w:rsidRDefault="00090160" w:rsidP="00090160">
      <w:pPr>
        <w:tabs>
          <w:tab w:val="left" w:pos="720"/>
        </w:tabs>
        <w:rPr>
          <w:rFonts w:cstheme="minorHAnsi"/>
          <w:sz w:val="30"/>
          <w:szCs w:val="30"/>
        </w:rPr>
      </w:pPr>
    </w:p>
    <w:p w:rsidR="00E82763" w:rsidRDefault="00E82763" w:rsidP="00090160">
      <w:pPr>
        <w:tabs>
          <w:tab w:val="left" w:pos="720"/>
        </w:tabs>
        <w:rPr>
          <w:rFonts w:cstheme="minorHAnsi"/>
          <w:sz w:val="30"/>
          <w:szCs w:val="30"/>
        </w:rPr>
      </w:pPr>
    </w:p>
    <w:p w:rsidR="00E82763" w:rsidRPr="005275BF" w:rsidRDefault="00E82763" w:rsidP="00090160">
      <w:pPr>
        <w:tabs>
          <w:tab w:val="left" w:pos="720"/>
        </w:tabs>
        <w:rPr>
          <w:rFonts w:cstheme="minorHAnsi"/>
          <w:sz w:val="30"/>
          <w:szCs w:val="30"/>
        </w:rPr>
      </w:pPr>
      <w:bookmarkStart w:id="1" w:name="_GoBack"/>
      <w:bookmarkEnd w:id="1"/>
    </w:p>
    <w:sectPr w:rsidR="00E82763" w:rsidRPr="005275BF" w:rsidSect="00090160">
      <w:pgSz w:w="12240" w:h="15840"/>
      <w:pgMar w:top="1440" w:right="108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5BF"/>
    <w:rsid w:val="000419CB"/>
    <w:rsid w:val="00090160"/>
    <w:rsid w:val="005275BF"/>
    <w:rsid w:val="008C529D"/>
    <w:rsid w:val="00BC18E7"/>
    <w:rsid w:val="00E82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275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275B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5BF"/>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5275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75BF"/>
    <w:rPr>
      <w:b/>
      <w:bCs/>
    </w:rPr>
  </w:style>
  <w:style w:type="character" w:styleId="Hyperlink">
    <w:name w:val="Hyperlink"/>
    <w:basedOn w:val="DefaultParagraphFont"/>
    <w:uiPriority w:val="99"/>
    <w:semiHidden/>
    <w:unhideWhenUsed/>
    <w:rsid w:val="005275BF"/>
    <w:rPr>
      <w:color w:val="0000FF"/>
      <w:u w:val="single"/>
    </w:rPr>
  </w:style>
  <w:style w:type="character" w:customStyle="1" w:styleId="Heading2Char">
    <w:name w:val="Heading 2 Char"/>
    <w:basedOn w:val="DefaultParagraphFont"/>
    <w:link w:val="Heading2"/>
    <w:uiPriority w:val="9"/>
    <w:semiHidden/>
    <w:rsid w:val="005275BF"/>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901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16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275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275B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5BF"/>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5275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75BF"/>
    <w:rPr>
      <w:b/>
      <w:bCs/>
    </w:rPr>
  </w:style>
  <w:style w:type="character" w:styleId="Hyperlink">
    <w:name w:val="Hyperlink"/>
    <w:basedOn w:val="DefaultParagraphFont"/>
    <w:uiPriority w:val="99"/>
    <w:semiHidden/>
    <w:unhideWhenUsed/>
    <w:rsid w:val="005275BF"/>
    <w:rPr>
      <w:color w:val="0000FF"/>
      <w:u w:val="single"/>
    </w:rPr>
  </w:style>
  <w:style w:type="character" w:customStyle="1" w:styleId="Heading2Char">
    <w:name w:val="Heading 2 Char"/>
    <w:basedOn w:val="DefaultParagraphFont"/>
    <w:link w:val="Heading2"/>
    <w:uiPriority w:val="9"/>
    <w:semiHidden/>
    <w:rsid w:val="005275BF"/>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901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1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707983">
      <w:bodyDiv w:val="1"/>
      <w:marLeft w:val="0"/>
      <w:marRight w:val="0"/>
      <w:marTop w:val="0"/>
      <w:marBottom w:val="0"/>
      <w:divBdr>
        <w:top w:val="none" w:sz="0" w:space="0" w:color="auto"/>
        <w:left w:val="none" w:sz="0" w:space="0" w:color="auto"/>
        <w:bottom w:val="none" w:sz="0" w:space="0" w:color="auto"/>
        <w:right w:val="none" w:sz="0" w:space="0" w:color="auto"/>
      </w:divBdr>
    </w:div>
    <w:div w:id="773280691">
      <w:bodyDiv w:val="1"/>
      <w:marLeft w:val="0"/>
      <w:marRight w:val="0"/>
      <w:marTop w:val="0"/>
      <w:marBottom w:val="0"/>
      <w:divBdr>
        <w:top w:val="none" w:sz="0" w:space="0" w:color="auto"/>
        <w:left w:val="none" w:sz="0" w:space="0" w:color="auto"/>
        <w:bottom w:val="none" w:sz="0" w:space="0" w:color="auto"/>
        <w:right w:val="none" w:sz="0" w:space="0" w:color="auto"/>
      </w:divBdr>
    </w:div>
    <w:div w:id="809175767">
      <w:bodyDiv w:val="1"/>
      <w:marLeft w:val="0"/>
      <w:marRight w:val="0"/>
      <w:marTop w:val="0"/>
      <w:marBottom w:val="0"/>
      <w:divBdr>
        <w:top w:val="none" w:sz="0" w:space="0" w:color="auto"/>
        <w:left w:val="none" w:sz="0" w:space="0" w:color="auto"/>
        <w:bottom w:val="none" w:sz="0" w:space="0" w:color="auto"/>
        <w:right w:val="none" w:sz="0" w:space="0" w:color="auto"/>
      </w:divBdr>
    </w:div>
    <w:div w:id="889027098">
      <w:bodyDiv w:val="1"/>
      <w:marLeft w:val="0"/>
      <w:marRight w:val="0"/>
      <w:marTop w:val="0"/>
      <w:marBottom w:val="0"/>
      <w:divBdr>
        <w:top w:val="none" w:sz="0" w:space="0" w:color="auto"/>
        <w:left w:val="none" w:sz="0" w:space="0" w:color="auto"/>
        <w:bottom w:val="none" w:sz="0" w:space="0" w:color="auto"/>
        <w:right w:val="none" w:sz="0" w:space="0" w:color="auto"/>
      </w:divBdr>
    </w:div>
    <w:div w:id="899101028">
      <w:bodyDiv w:val="1"/>
      <w:marLeft w:val="0"/>
      <w:marRight w:val="0"/>
      <w:marTop w:val="0"/>
      <w:marBottom w:val="0"/>
      <w:divBdr>
        <w:top w:val="none" w:sz="0" w:space="0" w:color="auto"/>
        <w:left w:val="none" w:sz="0" w:space="0" w:color="auto"/>
        <w:bottom w:val="none" w:sz="0" w:space="0" w:color="auto"/>
        <w:right w:val="none" w:sz="0" w:space="0" w:color="auto"/>
      </w:divBdr>
    </w:div>
    <w:div w:id="1130778727">
      <w:bodyDiv w:val="1"/>
      <w:marLeft w:val="0"/>
      <w:marRight w:val="0"/>
      <w:marTop w:val="0"/>
      <w:marBottom w:val="0"/>
      <w:divBdr>
        <w:top w:val="none" w:sz="0" w:space="0" w:color="auto"/>
        <w:left w:val="none" w:sz="0" w:space="0" w:color="auto"/>
        <w:bottom w:val="none" w:sz="0" w:space="0" w:color="auto"/>
        <w:right w:val="none" w:sz="0" w:space="0" w:color="auto"/>
      </w:divBdr>
    </w:div>
    <w:div w:id="1803687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599</TotalTime>
  <Pages>4</Pages>
  <Words>803</Words>
  <Characters>4580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Mehjabin</Company>
  <LinksUpToDate>false</LinksUpToDate>
  <CharactersWithSpaces>5373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Mehjabin</dc:creator>
  <cp:keywords/>
  <dc:description/>
  <cp:lastModifiedBy>Mehjabin</cp:lastModifiedBy>
  <cp:revision>2</cp:revision>
  <dcterms:created xsi:type="dcterms:W3CDTF">2018-01-16T05:02:00Z</dcterms:created>
  <dcterms:modified xsi:type="dcterms:W3CDTF">2018-01-16T15:01:00Z</dcterms:modified>
</cp:coreProperties>
</file>